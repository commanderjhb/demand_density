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E6672B" w14:textId="728C298C" w:rsidR="00290F41" w:rsidRDefault="002641BD" w:rsidP="002641BD">
      <w:pPr>
        <w:pStyle w:val="Heading2"/>
      </w:pPr>
      <w:r>
        <w:t>What to expect when you’re expecting… a ton of supply</w:t>
      </w:r>
    </w:p>
    <w:p w14:paraId="01512AB4" w14:textId="77777777" w:rsidR="002641BD" w:rsidRDefault="002641BD" w:rsidP="002641BD"/>
    <w:p w14:paraId="274027CC" w14:textId="0780D12C" w:rsidR="002641BD" w:rsidRDefault="002641BD" w:rsidP="002641BD">
      <w:del w:id="0" w:author="Matt Larriva" w:date="2024-11-25T10:46:00Z" w16du:dateUtc="2024-11-25T15:46:00Z">
        <w:r w:rsidDel="003E013E">
          <w:delText xml:space="preserve">We hear that </w:delText>
        </w:r>
        <w:commentRangeStart w:id="1"/>
        <w:r w:rsidR="0096104A" w:rsidDel="003E013E">
          <w:delText>m</w:delText>
        </w:r>
      </w:del>
      <w:ins w:id="2" w:author="Matt Larriva" w:date="2024-11-25T10:46:00Z" w16du:dateUtc="2024-11-25T15:46:00Z">
        <w:r w:rsidR="003E013E">
          <w:t>M</w:t>
        </w:r>
      </w:ins>
      <w:r w:rsidR="0096104A">
        <w:t xml:space="preserve">ultifamily </w:t>
      </w:r>
      <w:commentRangeEnd w:id="1"/>
      <w:r w:rsidR="00C04DB6">
        <w:rPr>
          <w:rStyle w:val="CommentReference"/>
        </w:rPr>
        <w:commentReference w:id="1"/>
      </w:r>
      <w:r>
        <w:t xml:space="preserve">real estate is experiencing </w:t>
      </w:r>
      <w:del w:id="3" w:author="Matt Larriva" w:date="2024-11-25T10:46:00Z" w16du:dateUtc="2024-11-25T15:46:00Z">
        <w:r w:rsidDel="003E013E">
          <w:delText xml:space="preserve">record </w:delText>
        </w:r>
      </w:del>
      <w:ins w:id="4" w:author="Matt Larriva" w:date="2024-11-25T10:46:00Z" w16du:dateUtc="2024-11-25T15:46:00Z">
        <w:r w:rsidR="003E013E">
          <w:t>very high</w:t>
        </w:r>
        <w:r w:rsidR="003E013E">
          <w:t xml:space="preserve"> </w:t>
        </w:r>
      </w:ins>
      <w:r>
        <w:t xml:space="preserve">levels of supply. In fact, it’s hard to read about anything else in our sector these days. The </w:t>
      </w:r>
      <w:r w:rsidR="00420E1D">
        <w:t>sophistic</w:t>
      </w:r>
      <w:r>
        <w:t xml:space="preserve"> analysis </w:t>
      </w:r>
      <w:del w:id="5" w:author="Matt Larriva" w:date="2024-11-25T10:46:00Z" w16du:dateUtc="2024-11-25T15:46:00Z">
        <w:r w:rsidDel="003E013E">
          <w:delText>goes</w:delText>
        </w:r>
        <w:r w:rsidR="00420E1D" w:rsidDel="003E013E">
          <w:delText xml:space="preserve"> like this</w:delText>
        </w:r>
        <w:r w:rsidDel="003E013E">
          <w:delText>:</w:delText>
        </w:r>
      </w:del>
      <w:ins w:id="6" w:author="Matt Larriva" w:date="2024-11-25T10:46:00Z" w16du:dateUtc="2024-11-25T15:46:00Z">
        <w:r w:rsidR="003E013E">
          <w:t>says</w:t>
        </w:r>
      </w:ins>
      <w:r>
        <w:t xml:space="preserve"> supply is up, so rents are down. This is usually supplemented with a graph implying that the worst is yet to come. </w:t>
      </w:r>
      <w:r w:rsidR="007B7EAF">
        <w:t xml:space="preserve">While this </w:t>
      </w:r>
      <w:r>
        <w:t xml:space="preserve">makes for good </w:t>
      </w:r>
      <w:r w:rsidR="007B7EAF">
        <w:t>clickbait, it</w:t>
      </w:r>
      <w:r>
        <w:t xml:space="preserve"> leaves more questions than answers. Namely, how can we be both oversupplied but in a ‘housing shortage’? </w:t>
      </w:r>
      <w:r w:rsidR="000D7684">
        <w:t>What’s the correlation between supply and rent growth? And most importantly: h</w:t>
      </w:r>
      <w:r>
        <w:t>ow does demand factor into this?</w:t>
      </w:r>
      <w:r w:rsidR="000D7684">
        <w:t xml:space="preserve"> </w:t>
      </w:r>
    </w:p>
    <w:p w14:paraId="4E2922AC" w14:textId="5000F32A" w:rsidR="000D7684" w:rsidRDefault="000D7684" w:rsidP="002641BD">
      <w:r>
        <w:t xml:space="preserve">To determine what we should expect from this </w:t>
      </w:r>
      <w:r w:rsidR="005141C0">
        <w:t>current</w:t>
      </w:r>
      <w:r>
        <w:t xml:space="preserve"> wave of supply, we studied the last 2</w:t>
      </w:r>
      <w:r w:rsidR="008E5020">
        <w:t>0</w:t>
      </w:r>
      <w:r>
        <w:t xml:space="preserve"> years of data across the largest 100 markets in the US. As any ECON101 student could have told you: the impact depends not on supply, but on </w:t>
      </w:r>
      <w:r w:rsidRPr="000D7684">
        <w:rPr>
          <w:i/>
          <w:iCs/>
        </w:rPr>
        <w:t>supply</w:t>
      </w:r>
      <w:r>
        <w:t xml:space="preserve"> </w:t>
      </w:r>
      <w:r>
        <w:rPr>
          <w:i/>
          <w:iCs/>
        </w:rPr>
        <w:t>and demand</w:t>
      </w:r>
      <w:r>
        <w:t xml:space="preserve">. And demand is hot. </w:t>
      </w:r>
    </w:p>
    <w:p w14:paraId="590CC29F" w14:textId="05FBCBF9" w:rsidR="008C1951" w:rsidRDefault="008C1951" w:rsidP="008C1951">
      <w:pPr>
        <w:pStyle w:val="Heading3"/>
      </w:pPr>
      <w:r>
        <w:t xml:space="preserve">Supply and Rent Growth: </w:t>
      </w:r>
      <w:del w:id="7" w:author="Matt Larriva" w:date="2024-11-25T10:46:00Z" w16du:dateUtc="2024-11-25T15:46:00Z">
        <w:r w:rsidDel="003E013E">
          <w:delText>v</w:delText>
        </w:r>
      </w:del>
      <w:ins w:id="8" w:author="Matt Larriva" w:date="2024-11-25T10:46:00Z" w16du:dateUtc="2024-11-25T15:46:00Z">
        <w:r w:rsidR="003E013E">
          <w:t>V</w:t>
        </w:r>
      </w:ins>
      <w:r>
        <w:t xml:space="preserve">ery </w:t>
      </w:r>
      <w:del w:id="9" w:author="Matt Larriva" w:date="2024-11-25T10:46:00Z" w16du:dateUtc="2024-11-25T15:46:00Z">
        <w:r w:rsidDel="003E013E">
          <w:delText>d</w:delText>
        </w:r>
      </w:del>
      <w:ins w:id="10" w:author="Matt Larriva" w:date="2024-11-25T10:46:00Z" w16du:dateUtc="2024-11-25T15:46:00Z">
        <w:r w:rsidR="003E013E">
          <w:t>D</w:t>
        </w:r>
      </w:ins>
      <w:r>
        <w:t xml:space="preserve">istant </w:t>
      </w:r>
      <w:del w:id="11" w:author="Matt Larriva" w:date="2024-11-25T10:46:00Z" w16du:dateUtc="2024-11-25T15:46:00Z">
        <w:r w:rsidDel="003E013E">
          <w:delText>c</w:delText>
        </w:r>
      </w:del>
      <w:ins w:id="12" w:author="Matt Larriva" w:date="2024-11-25T10:46:00Z" w16du:dateUtc="2024-11-25T15:46:00Z">
        <w:r w:rsidR="003E013E">
          <w:t>C</w:t>
        </w:r>
      </w:ins>
      <w:r>
        <w:t>ousins</w:t>
      </w:r>
    </w:p>
    <w:p w14:paraId="18DD559D" w14:textId="7A559640" w:rsidR="008C1951" w:rsidRPr="008C1951" w:rsidRDefault="008C1951" w:rsidP="008C1951">
      <w:r>
        <w:t xml:space="preserve">As to not </w:t>
      </w:r>
      <w:r w:rsidR="00F873E8">
        <w:t>bury</w:t>
      </w:r>
      <w:r>
        <w:t xml:space="preserve"> the lead, </w:t>
      </w:r>
      <w:r w:rsidR="00F873E8">
        <w:t xml:space="preserve">supply change versus rent-growth has an R-square of </w:t>
      </w:r>
      <w:r w:rsidR="00F873E8" w:rsidRPr="00F873E8">
        <w:rPr>
          <w:i/>
          <w:iCs/>
        </w:rPr>
        <w:t>zero</w:t>
      </w:r>
      <w:r w:rsidR="00F873E8">
        <w:t xml:space="preserve"> with a slightly </w:t>
      </w:r>
      <w:r w:rsidR="00F873E8" w:rsidRPr="00F873E8">
        <w:rPr>
          <w:i/>
          <w:iCs/>
        </w:rPr>
        <w:t>positive</w:t>
      </w:r>
      <w:r w:rsidR="00F873E8">
        <w:t xml:space="preserve"> </w:t>
      </w:r>
      <w:del w:id="13" w:author="Matt Larriva" w:date="2024-11-25T10:47:00Z" w16du:dateUtc="2024-11-25T15:47:00Z">
        <w:r w:rsidR="00F873E8" w:rsidDel="003E013E">
          <w:delText xml:space="preserve">line of best </w:delText>
        </w:r>
      </w:del>
      <w:r w:rsidR="00F873E8">
        <w:t xml:space="preserve">fit. We examined each of </w:t>
      </w:r>
      <w:r>
        <w:t>the largest 100 markets in the US,</w:t>
      </w:r>
      <w:r w:rsidR="00F873E8">
        <w:t xml:space="preserve"> for each of the years between 2001 and 2023</w:t>
      </w:r>
      <w:r w:rsidR="007A488F">
        <w:t>; each year, f</w:t>
      </w:r>
      <w:commentRangeStart w:id="14"/>
      <w:r w:rsidR="007A488F">
        <w:t>or each market</w:t>
      </w:r>
      <w:r w:rsidR="00F873E8">
        <w:t xml:space="preserve"> </w:t>
      </w:r>
      <w:r w:rsidR="007A488F">
        <w:t>w</w:t>
      </w:r>
      <w:r w:rsidR="00F873E8">
        <w:t xml:space="preserve">e plot </w:t>
      </w:r>
      <w:r w:rsidR="007A488F">
        <w:t xml:space="preserve">the </w:t>
      </w:r>
      <w:r w:rsidR="00F873E8">
        <w:t xml:space="preserve">supply growth (as a % of existing inventory) and their real rent growth (rent-growth </w:t>
      </w:r>
      <w:r w:rsidR="007A488F">
        <w:t>minus</w:t>
      </w:r>
      <w:r w:rsidR="00F873E8">
        <w:t xml:space="preserve"> CPI-ex-shelter) below.</w:t>
      </w:r>
      <w:commentRangeEnd w:id="14"/>
      <w:r w:rsidR="00C04DB6">
        <w:rPr>
          <w:rStyle w:val="CommentReference"/>
        </w:rPr>
        <w:commentReference w:id="14"/>
      </w:r>
    </w:p>
    <w:p w14:paraId="5EC7C978" w14:textId="04E8B380" w:rsidR="008C1951" w:rsidRDefault="004644E4" w:rsidP="008C1951">
      <w:r>
        <w:rPr>
          <w:noProof/>
        </w:rPr>
        <w:drawing>
          <wp:inline distT="0" distB="0" distL="0" distR="0" wp14:anchorId="6E3AE9DF" wp14:editId="6F60C9AF">
            <wp:extent cx="5886450" cy="4414838"/>
            <wp:effectExtent l="19050" t="19050" r="19050" b="24130"/>
            <wp:docPr id="1899826426" name="Picture 1" descr="A diagram of a red green and black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826426" name="Picture 1" descr="A diagram of a red green and black line&#10;&#10;Description automatically generated"/>
                    <pic:cNvPicPr/>
                  </pic:nvPicPr>
                  <pic:blipFill>
                    <a:blip r:embed="rId9"/>
                    <a:stretch>
                      <a:fillRect/>
                    </a:stretch>
                  </pic:blipFill>
                  <pic:spPr>
                    <a:xfrm>
                      <a:off x="0" y="0"/>
                      <a:ext cx="5890041" cy="4417531"/>
                    </a:xfrm>
                    <a:prstGeom prst="rect">
                      <a:avLst/>
                    </a:prstGeom>
                    <a:ln>
                      <a:solidFill>
                        <a:schemeClr val="accent1"/>
                      </a:solidFill>
                    </a:ln>
                  </pic:spPr>
                </pic:pic>
              </a:graphicData>
            </a:graphic>
          </wp:inline>
        </w:drawing>
      </w:r>
    </w:p>
    <w:p w14:paraId="353A5686" w14:textId="3981F3F5" w:rsidR="008C1951" w:rsidRDefault="00310ABD" w:rsidP="008C1951">
      <w:r>
        <w:lastRenderedPageBreak/>
        <w:t xml:space="preserve">The </w:t>
      </w:r>
      <w:r w:rsidR="00F45C01">
        <w:t>R-</w:t>
      </w:r>
      <w:r w:rsidR="00003C50">
        <w:t>square</w:t>
      </w:r>
      <w:r w:rsidR="00F45C01">
        <w:t>d</w:t>
      </w:r>
      <w:r w:rsidR="00003C50">
        <w:t xml:space="preserve"> is also </w:t>
      </w:r>
      <w:del w:id="15" w:author="Matt Larriva" w:date="2024-11-25T10:47:00Z" w16du:dateUtc="2024-11-25T15:47:00Z">
        <w:r w:rsidR="00003C50" w:rsidDel="003E013E">
          <w:delText xml:space="preserve">zero </w:delText>
        </w:r>
      </w:del>
      <w:ins w:id="16" w:author="Matt Larriva" w:date="2024-11-25T10:47:00Z" w16du:dateUtc="2024-11-25T15:47:00Z">
        <w:r w:rsidR="003E013E">
          <w:t>near zero</w:t>
        </w:r>
        <w:r w:rsidR="003E013E">
          <w:t xml:space="preserve"> </w:t>
        </w:r>
      </w:ins>
      <w:r w:rsidR="00003C50">
        <w:t>when comparing supply growth to</w:t>
      </w:r>
      <w:r w:rsidR="00F873E8">
        <w:t xml:space="preserve"> real</w:t>
      </w:r>
      <w:r w:rsidR="00003C50">
        <w:t xml:space="preserve"> rent growth in the </w:t>
      </w:r>
      <w:r w:rsidR="00003C50" w:rsidRPr="00C4301B">
        <w:rPr>
          <w:i/>
          <w:iCs/>
        </w:rPr>
        <w:t>following</w:t>
      </w:r>
      <w:r w:rsidR="00003C50">
        <w:t xml:space="preserve"> twelve months.</w:t>
      </w:r>
    </w:p>
    <w:p w14:paraId="125161F2" w14:textId="0ACE94A7" w:rsidR="005E7DAA" w:rsidRDefault="005E7DAA" w:rsidP="005E7DAA">
      <w:pPr>
        <w:pStyle w:val="Heading3"/>
      </w:pPr>
      <w:r>
        <w:t>When supply surges</w:t>
      </w:r>
    </w:p>
    <w:p w14:paraId="657ECA77" w14:textId="79436B6E" w:rsidR="00CA4EB0" w:rsidRDefault="00CA4EB0" w:rsidP="008C1951">
      <w:r>
        <w:t>Some will look at that relationship and concede perhaps supply does</w:t>
      </w:r>
      <w:del w:id="17" w:author="Matt Larriva" w:date="2024-11-25T10:47:00Z" w16du:dateUtc="2024-11-25T15:47:00Z">
        <w:r w:rsidDel="003E013E">
          <w:delText>n’t</w:delText>
        </w:r>
      </w:del>
      <w:ins w:id="18" w:author="Matt Larriva" w:date="2024-11-25T10:47:00Z" w16du:dateUtc="2024-11-25T15:47:00Z">
        <w:r w:rsidR="003E013E">
          <w:t xml:space="preserve"> not</w:t>
        </w:r>
      </w:ins>
      <w:r>
        <w:t xml:space="preserve"> matter in all cases. But </w:t>
      </w:r>
      <w:r w:rsidR="005E7DAA">
        <w:t xml:space="preserve">2024 is </w:t>
      </w:r>
      <w:r>
        <w:t>not ‘all cases.’ We find ourselves with extreme levels of supply growth</w:t>
      </w:r>
      <w:r w:rsidR="00C4301B">
        <w:t xml:space="preserve"> (we’re told)</w:t>
      </w:r>
      <w:r w:rsidR="005B3861">
        <w:t xml:space="preserve">. To contextualize this, we </w:t>
      </w:r>
      <w:del w:id="19" w:author="Matt Larriva" w:date="2024-11-25T10:47:00Z" w16du:dateUtc="2024-11-25T15:47:00Z">
        <w:r w:rsidR="005B3861" w:rsidDel="003E013E">
          <w:delText xml:space="preserve">can </w:delText>
        </w:r>
      </w:del>
      <w:r>
        <w:t xml:space="preserve">examine the historical impact of abnormally high supply. </w:t>
      </w:r>
      <w:r w:rsidR="009030CA">
        <w:t xml:space="preserve">For each 100 markets, we </w:t>
      </w:r>
      <w:r w:rsidR="005C173C">
        <w:t>found</w:t>
      </w:r>
      <w:r>
        <w:t xml:space="preserve"> the year </w:t>
      </w:r>
      <w:r w:rsidR="005C173C">
        <w:t>supply growth was at its maximum</w:t>
      </w:r>
      <w:r>
        <w:t xml:space="preserve">. </w:t>
      </w:r>
    </w:p>
    <w:p w14:paraId="23795441" w14:textId="7601E0E0" w:rsidR="00CA4EB0" w:rsidRDefault="00A2235A" w:rsidP="008C1951">
      <w:r>
        <w:rPr>
          <w:noProof/>
        </w:rPr>
        <w:drawing>
          <wp:inline distT="0" distB="0" distL="0" distR="0" wp14:anchorId="411CD807" wp14:editId="1D4AE7A1">
            <wp:extent cx="5943600" cy="4486910"/>
            <wp:effectExtent l="19050" t="19050" r="19050" b="27940"/>
            <wp:docPr id="1363823563" name="Picture 1" descr="A graph with blue dot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823563" name="Picture 1" descr="A graph with blue dots and a line&#10;&#10;Description automatically generated"/>
                    <pic:cNvPicPr/>
                  </pic:nvPicPr>
                  <pic:blipFill>
                    <a:blip r:embed="rId10"/>
                    <a:stretch>
                      <a:fillRect/>
                    </a:stretch>
                  </pic:blipFill>
                  <pic:spPr>
                    <a:xfrm>
                      <a:off x="0" y="0"/>
                      <a:ext cx="5943600" cy="4486910"/>
                    </a:xfrm>
                    <a:prstGeom prst="rect">
                      <a:avLst/>
                    </a:prstGeom>
                    <a:ln>
                      <a:solidFill>
                        <a:schemeClr val="accent1"/>
                      </a:solidFill>
                    </a:ln>
                  </pic:spPr>
                </pic:pic>
              </a:graphicData>
            </a:graphic>
          </wp:inline>
        </w:drawing>
      </w:r>
    </w:p>
    <w:p w14:paraId="53875BE5" w14:textId="1B444A43" w:rsidR="00D74A81" w:rsidRDefault="00C15384" w:rsidP="008C1951">
      <w:r>
        <w:t>I</w:t>
      </w:r>
      <w:r w:rsidR="00B760E3">
        <w:t xml:space="preserve">t presents evidence that is hard to square. First, the average </w:t>
      </w:r>
      <w:r w:rsidR="009B0519">
        <w:t xml:space="preserve">real </w:t>
      </w:r>
      <w:r w:rsidR="00B760E3">
        <w:t xml:space="preserve">rent growth </w:t>
      </w:r>
      <w:r w:rsidR="009B0519">
        <w:t>wasn’t negative.</w:t>
      </w:r>
      <w:r w:rsidR="00B760E3">
        <w:t xml:space="preserve"> This means that in 100 markets, </w:t>
      </w:r>
      <w:proofErr w:type="gramStart"/>
      <w:r w:rsidR="00B760E3">
        <w:t>at</w:t>
      </w:r>
      <w:proofErr w:type="gramEnd"/>
      <w:r w:rsidR="00B760E3">
        <w:t xml:space="preserve"> their highest year of supply on record, the safe bet was for rents to continue growing</w:t>
      </w:r>
      <w:r w:rsidR="005E7DAA">
        <w:t xml:space="preserve">. </w:t>
      </w:r>
      <w:proofErr w:type="gramStart"/>
      <w:r w:rsidR="005E7DAA">
        <w:t>And grow</w:t>
      </w:r>
      <w:proofErr w:type="gramEnd"/>
      <w:r w:rsidR="005E7DAA">
        <w:t xml:space="preserve"> they did</w:t>
      </w:r>
      <w:ins w:id="20" w:author="Matt Larriva" w:date="2024-11-25T10:47:00Z" w16du:dateUtc="2024-11-25T15:47:00Z">
        <w:r w:rsidR="003E013E">
          <w:t>.</w:t>
        </w:r>
      </w:ins>
      <w:del w:id="21" w:author="Matt Larriva" w:date="2024-11-25T10:47:00Z" w16du:dateUtc="2024-11-25T15:47:00Z">
        <w:r w:rsidR="005E7DAA" w:rsidDel="003E013E">
          <w:delText>:</w:delText>
        </w:r>
      </w:del>
      <w:r w:rsidR="005E7DAA">
        <w:t xml:space="preserve"> </w:t>
      </w:r>
      <w:del w:id="22" w:author="Matt Larriva" w:date="2024-11-25T10:47:00Z" w16du:dateUtc="2024-11-25T15:47:00Z">
        <w:r w:rsidR="005E7DAA" w:rsidDel="003E013E">
          <w:delText>i</w:delText>
        </w:r>
      </w:del>
      <w:ins w:id="23" w:author="Matt Larriva" w:date="2024-11-25T10:47:00Z" w16du:dateUtc="2024-11-25T15:47:00Z">
        <w:r w:rsidR="003E013E">
          <w:t>I</w:t>
        </w:r>
      </w:ins>
      <w:r w:rsidR="005E7DAA">
        <w:t xml:space="preserve">n </w:t>
      </w:r>
      <w:r w:rsidR="007730A5">
        <w:t>53</w:t>
      </w:r>
      <w:r w:rsidR="005E7DAA">
        <w:t xml:space="preserve"> out of 100 markets</w:t>
      </w:r>
      <w:ins w:id="24" w:author="Matt Larriva" w:date="2024-11-25T10:48:00Z" w16du:dateUtc="2024-11-25T15:48:00Z">
        <w:r w:rsidR="003E013E">
          <w:t>,</w:t>
        </w:r>
      </w:ins>
      <w:r w:rsidR="005E7DAA">
        <w:t xml:space="preserve"> the </w:t>
      </w:r>
      <w:ins w:id="25" w:author="Matt Larriva" w:date="2024-11-25T10:48:00Z" w16du:dateUtc="2024-11-25T15:48:00Z">
        <w:r w:rsidR="003E013E">
          <w:t xml:space="preserve">real </w:t>
        </w:r>
      </w:ins>
      <w:r w:rsidR="005E7DAA">
        <w:t xml:space="preserve">rent growth was positive. </w:t>
      </w:r>
    </w:p>
    <w:p w14:paraId="559F7D90" w14:textId="0442F15E" w:rsidR="00B760E3" w:rsidRDefault="005E7DAA" w:rsidP="008C1951">
      <w:commentRangeStart w:id="26"/>
      <w:del w:id="27" w:author="Matt Larriva" w:date="2024-11-25T10:48:00Z" w16du:dateUtc="2024-11-25T15:48:00Z">
        <w:r w:rsidDel="003E013E">
          <w:delText>M</w:delText>
        </w:r>
        <w:r w:rsidR="00B760E3" w:rsidDel="003E013E">
          <w:delText>ore s</w:delText>
        </w:r>
      </w:del>
      <w:ins w:id="28" w:author="Matt Larriva" w:date="2024-11-25T10:48:00Z" w16du:dateUtc="2024-11-25T15:48:00Z">
        <w:r w:rsidR="003E013E">
          <w:t>S</w:t>
        </w:r>
      </w:ins>
      <w:r w:rsidR="00B760E3">
        <w:t>urprising</w:t>
      </w:r>
      <w:r>
        <w:t>ly,</w:t>
      </w:r>
      <w:r w:rsidR="00C44412">
        <w:t xml:space="preserve"> in only seven </w:t>
      </w:r>
      <w:proofErr w:type="gramStart"/>
      <w:r w:rsidR="00C44412">
        <w:t>markets</w:t>
      </w:r>
      <w:proofErr w:type="gramEnd"/>
      <w:r w:rsidR="00C44412">
        <w:t xml:space="preserve"> was the highest supply year the lowest rent-growth year. Conversely,</w:t>
      </w:r>
      <w:r>
        <w:t xml:space="preserve"> </w:t>
      </w:r>
      <w:r w:rsidR="00663C3B">
        <w:t xml:space="preserve">in </w:t>
      </w:r>
      <w:r w:rsidR="00B85A3C" w:rsidRPr="00A43088">
        <w:t xml:space="preserve">six </w:t>
      </w:r>
      <w:del w:id="29" w:author="Matt Larriva" w:date="2024-11-25T10:48:00Z" w16du:dateUtc="2024-11-25T15:48:00Z">
        <w:r w:rsidR="00663C3B" w:rsidRPr="00A43088" w:rsidDel="003E013E">
          <w:delText xml:space="preserve">of these </w:delText>
        </w:r>
      </w:del>
      <w:r w:rsidR="00B85A3C" w:rsidRPr="00A43088">
        <w:t>markets</w:t>
      </w:r>
      <w:r w:rsidR="00663C3B">
        <w:rPr>
          <w:i/>
          <w:iCs/>
        </w:rPr>
        <w:t>, the highest supply growth year was the same as the highest rent-growth year</w:t>
      </w:r>
      <w:r w:rsidR="00D74A81">
        <w:t>. This leads to our first conclusion: supply happens for a reason; the reason is generally (but not always) existing demand.</w:t>
      </w:r>
      <w:commentRangeEnd w:id="26"/>
      <w:r w:rsidR="00B73C44">
        <w:rPr>
          <w:rStyle w:val="CommentReference"/>
        </w:rPr>
        <w:commentReference w:id="26"/>
      </w:r>
    </w:p>
    <w:p w14:paraId="4FC0BAA6" w14:textId="54B5024A" w:rsidR="00CA4EB0" w:rsidRDefault="00CA4EB0" w:rsidP="008C1951">
      <w:r>
        <w:t xml:space="preserve">That result is not very satisfying to those who are convinced high supply is to blame for falling rents. </w:t>
      </w:r>
      <w:r w:rsidR="00A43088">
        <w:t>A</w:t>
      </w:r>
      <w:r w:rsidR="00C42E07">
        <w:t xml:space="preserve"> common strawman </w:t>
      </w:r>
      <w:r w:rsidR="0054119D">
        <w:t>goes</w:t>
      </w:r>
      <w:r w:rsidR="008D7FCE">
        <w:t>,</w:t>
      </w:r>
      <w:r>
        <w:t xml:space="preserve"> “so you’re saying supply doesn’t matter </w:t>
      </w:r>
      <w:r>
        <w:rPr>
          <w:i/>
          <w:iCs/>
        </w:rPr>
        <w:t>at all</w:t>
      </w:r>
      <w:r>
        <w:t>?” That is</w:t>
      </w:r>
      <w:r w:rsidR="0054119D">
        <w:t>,</w:t>
      </w:r>
      <w:r>
        <w:t xml:space="preserve"> of course</w:t>
      </w:r>
      <w:r w:rsidR="0054119D">
        <w:t>,</w:t>
      </w:r>
      <w:r>
        <w:t xml:space="preserve"> </w:t>
      </w:r>
      <w:r>
        <w:lastRenderedPageBreak/>
        <w:t>nonsense. Supply is half of the equation in the supply and demand balance that economists use to determine market</w:t>
      </w:r>
      <w:r w:rsidR="005E7DAA">
        <w:t>-</w:t>
      </w:r>
      <w:r>
        <w:t xml:space="preserve">clearing rents. Where practitioners go wrong is by assuming that they can solve the equation without the demand variable. </w:t>
      </w:r>
    </w:p>
    <w:p w14:paraId="458269AB" w14:textId="77777777" w:rsidR="005E7DAA" w:rsidRDefault="005E7DAA" w:rsidP="008C1951"/>
    <w:p w14:paraId="6155A62A" w14:textId="0BBA2CEE" w:rsidR="005E7DAA" w:rsidRDefault="005E7DAA" w:rsidP="005E7DAA">
      <w:pPr>
        <w:pStyle w:val="Heading3"/>
      </w:pPr>
      <w:r>
        <w:t>The Demand Disaster</w:t>
      </w:r>
    </w:p>
    <w:p w14:paraId="231136B1" w14:textId="59D54BC1" w:rsidR="005E7DAA" w:rsidRDefault="005E7DAA" w:rsidP="005E7DAA">
      <w:r>
        <w:t xml:space="preserve">Measuring demand is </w:t>
      </w:r>
      <w:del w:id="30" w:author="Matt Larriva" w:date="2024-11-25T10:48:00Z" w16du:dateUtc="2024-11-25T15:48:00Z">
        <w:r w:rsidDel="003E013E">
          <w:delText>not easy</w:delText>
        </w:r>
      </w:del>
      <w:ins w:id="31" w:author="Matt Larriva" w:date="2024-11-25T10:48:00Z" w16du:dateUtc="2024-11-25T15:48:00Z">
        <w:r w:rsidR="003E013E">
          <w:t>hard</w:t>
        </w:r>
      </w:ins>
      <w:r>
        <w:t xml:space="preserve">. While you can </w:t>
      </w:r>
      <w:del w:id="32" w:author="Matt Larriva" w:date="2024-11-25T10:48:00Z" w16du:dateUtc="2024-11-25T15:48:00Z">
        <w:r w:rsidDel="003E013E">
          <w:delText xml:space="preserve">gather </w:delText>
        </w:r>
      </w:del>
      <w:ins w:id="33" w:author="Matt Larriva" w:date="2024-11-25T10:48:00Z" w16du:dateUtc="2024-11-25T15:48:00Z">
        <w:r w:rsidR="003E013E">
          <w:t xml:space="preserve">measure </w:t>
        </w:r>
      </w:ins>
      <w:r>
        <w:t>supply</w:t>
      </w:r>
      <w:del w:id="34" w:author="Matt Larriva" w:date="2024-11-25T10:48:00Z" w16du:dateUtc="2024-11-25T15:48:00Z">
        <w:r w:rsidDel="003E013E">
          <w:delText xml:space="preserve"> from induction</w:delText>
        </w:r>
      </w:del>
      <w:r>
        <w:t xml:space="preserve">, you can only find demand through deduction. I can observe that upwards of 80 million barrels of oil are produced each day, but I can only gauge the demand for that oil by looking at driving habits, contracts, and </w:t>
      </w:r>
      <w:r w:rsidR="006C17EB">
        <w:t>historical energy needs. So too in real estate where we can observe the units of inventory delivered, but we can only approximate the number of people who want to live in those units</w:t>
      </w:r>
      <w:r w:rsidR="00C50C54">
        <w:t xml:space="preserve">. </w:t>
      </w:r>
      <w:commentRangeStart w:id="35"/>
      <w:r w:rsidR="00C50C54">
        <w:t xml:space="preserve">It’s made more difficult when you add in unsatisfied demand due to restrictions. </w:t>
      </w:r>
      <w:commentRangeEnd w:id="35"/>
      <w:r w:rsidR="00C50C54">
        <w:rPr>
          <w:rStyle w:val="CommentReference"/>
        </w:rPr>
        <w:commentReference w:id="35"/>
      </w:r>
      <w:r w:rsidR="006C17EB">
        <w:t xml:space="preserve"> </w:t>
      </w:r>
    </w:p>
    <w:p w14:paraId="722E7F6D" w14:textId="6249A1C0" w:rsidR="006C17EB" w:rsidRDefault="006C17EB" w:rsidP="005E7DAA">
      <w:r>
        <w:t xml:space="preserve">To work around this, the real estate industry uses a few stand-ins: occupancy, absorption, and ‘demand units’ (occupancy times inventory). The problem with all of these is the same: they can never be greater than existing stock. A building cannot be 101% occupied; a market cannot absorb more units than were net delivered; demand units can never be greater than inventory. </w:t>
      </w:r>
      <w:r w:rsidR="00171EDB">
        <w:t>This is a problem because it means</w:t>
      </w:r>
      <w:r w:rsidR="00011A94">
        <w:t>,</w:t>
      </w:r>
      <w:r w:rsidR="00171EDB">
        <w:t xml:space="preserve"> by definition, demand can never exceed supply</w:t>
      </w:r>
      <w:r>
        <w:t xml:space="preserve">. </w:t>
      </w:r>
    </w:p>
    <w:p w14:paraId="6C177B7F" w14:textId="12A929BD" w:rsidR="006C17EB" w:rsidRDefault="00171EDB" w:rsidP="005E7DAA">
      <w:pPr>
        <w:rPr>
          <w:noProof/>
        </w:rPr>
      </w:pPr>
      <w:r>
        <w:t>The other more glaring issue is these demand variables are positively slop</w:t>
      </w:r>
      <w:del w:id="36" w:author="Matt Larriva" w:date="2024-11-25T10:49:00Z" w16du:dateUtc="2024-11-25T15:49:00Z">
        <w:r w:rsidDel="003E013E">
          <w:delText>ing</w:delText>
        </w:r>
      </w:del>
      <w:ins w:id="37" w:author="Matt Larriva" w:date="2024-11-25T10:49:00Z" w16du:dateUtc="2024-11-25T15:49:00Z">
        <w:r w:rsidR="003E013E">
          <w:t>ed</w:t>
        </w:r>
      </w:ins>
      <w:r w:rsidR="006F2F97">
        <w:t xml:space="preserve">, </w:t>
      </w:r>
      <w:r>
        <w:t>impl</w:t>
      </w:r>
      <w:r w:rsidR="006F2F97">
        <w:t>ying</w:t>
      </w:r>
      <w:r>
        <w:t xml:space="preserve"> that a lessee would consume more units if they were at a higher price. It should be inverse. </w:t>
      </w:r>
    </w:p>
    <w:p w14:paraId="4CC7B7EC" w14:textId="46A8FA20" w:rsidR="00171EDB" w:rsidRDefault="004F3095" w:rsidP="005E7DAA">
      <w:commentRangeStart w:id="38"/>
      <w:r>
        <w:rPr>
          <w:noProof/>
        </w:rPr>
        <w:drawing>
          <wp:inline distT="0" distB="0" distL="0" distR="0" wp14:anchorId="5B906D7F" wp14:editId="6E7DF572">
            <wp:extent cx="6465570" cy="4141142"/>
            <wp:effectExtent l="19050" t="19050" r="11430" b="12065"/>
            <wp:docPr id="1538980677"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980677" name="Picture 1" descr="A diagram of a graph&#10;&#10;Description automatically generated with medium confidence"/>
                    <pic:cNvPicPr/>
                  </pic:nvPicPr>
                  <pic:blipFill>
                    <a:blip r:embed="rId11"/>
                    <a:stretch>
                      <a:fillRect/>
                    </a:stretch>
                  </pic:blipFill>
                  <pic:spPr>
                    <a:xfrm>
                      <a:off x="0" y="0"/>
                      <a:ext cx="6470542" cy="4144326"/>
                    </a:xfrm>
                    <a:prstGeom prst="rect">
                      <a:avLst/>
                    </a:prstGeom>
                    <a:ln>
                      <a:solidFill>
                        <a:schemeClr val="accent1"/>
                      </a:solidFill>
                    </a:ln>
                  </pic:spPr>
                </pic:pic>
              </a:graphicData>
            </a:graphic>
          </wp:inline>
        </w:drawing>
      </w:r>
      <w:commentRangeEnd w:id="38"/>
      <w:r w:rsidR="00C50C54">
        <w:rPr>
          <w:rStyle w:val="CommentReference"/>
        </w:rPr>
        <w:commentReference w:id="38"/>
      </w:r>
    </w:p>
    <w:p w14:paraId="4B968720" w14:textId="77777777" w:rsidR="005E7DAA" w:rsidRDefault="005E7DAA" w:rsidP="008C1951"/>
    <w:p w14:paraId="4633709F" w14:textId="77777777" w:rsidR="005E7DAA" w:rsidRDefault="005E7DAA" w:rsidP="008C1951"/>
    <w:p w14:paraId="253439BD" w14:textId="0B9416DD" w:rsidR="00CA4EB0" w:rsidRPr="00CA4EB0" w:rsidRDefault="00171EDB" w:rsidP="00171EDB">
      <w:pPr>
        <w:pStyle w:val="Heading3"/>
      </w:pPr>
      <w:r>
        <w:t>The Density D</w:t>
      </w:r>
      <w:r w:rsidR="00463081">
        <w:t>elta</w:t>
      </w:r>
    </w:p>
    <w:p w14:paraId="73FE882C" w14:textId="3BE54A13" w:rsidR="00CA4EB0" w:rsidRDefault="00463081" w:rsidP="00CA4EB0">
      <w:r>
        <w:t>Given the problems with the existing demand variables, we propose a new one: the change in density of a market. Dividing the population of an MSA by  the number of occupied units gives a simple density measure. Taking its growth reveals a surprising</w:t>
      </w:r>
      <w:r w:rsidR="006F2F97">
        <w:t>ly</w:t>
      </w:r>
      <w:r>
        <w:t xml:space="preserve"> flexible demand variable</w:t>
      </w:r>
      <w:r w:rsidR="00AB123E">
        <w:t xml:space="preserve"> which we will call </w:t>
      </w:r>
      <w:r w:rsidR="00AB123E">
        <w:rPr>
          <w:i/>
          <w:iCs/>
        </w:rPr>
        <w:t>implied demand</w:t>
      </w:r>
      <w:r w:rsidR="00AB123E">
        <w:t>.</w:t>
      </w:r>
    </w:p>
    <w:p w14:paraId="4A453F6F" w14:textId="23F307DD" w:rsidR="005B69E0" w:rsidRDefault="005B69E0" w:rsidP="00CA4EB0">
      <w:r>
        <w:rPr>
          <w:noProof/>
        </w:rPr>
        <w:drawing>
          <wp:inline distT="0" distB="0" distL="0" distR="0" wp14:anchorId="3D818107" wp14:editId="2D3AAD7E">
            <wp:extent cx="5943600" cy="4457700"/>
            <wp:effectExtent l="0" t="0" r="0" b="0"/>
            <wp:docPr id="1683527529"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527529" name="Picture 1" descr="A diagram of a graph&#10;&#10;Description automatically generated with medium confidence"/>
                    <pic:cNvPicPr/>
                  </pic:nvPicPr>
                  <pic:blipFill>
                    <a:blip r:embed="rId12"/>
                    <a:stretch>
                      <a:fillRect/>
                    </a:stretch>
                  </pic:blipFill>
                  <pic:spPr>
                    <a:xfrm>
                      <a:off x="0" y="0"/>
                      <a:ext cx="5943600" cy="4457700"/>
                    </a:xfrm>
                    <a:prstGeom prst="rect">
                      <a:avLst/>
                    </a:prstGeom>
                  </pic:spPr>
                </pic:pic>
              </a:graphicData>
            </a:graphic>
          </wp:inline>
        </w:drawing>
      </w:r>
    </w:p>
    <w:p w14:paraId="780EDD67" w14:textId="0AE4E1EA" w:rsidR="00AB123E" w:rsidRPr="00AB123E" w:rsidRDefault="00340ADD" w:rsidP="00CA4EB0">
      <w:r w:rsidRPr="00340ADD">
        <w:rPr>
          <w:noProof/>
        </w:rPr>
        <w:t xml:space="preserve"> </w:t>
      </w:r>
    </w:p>
    <w:p w14:paraId="3CB8B651" w14:textId="77DB6364" w:rsidR="00463081" w:rsidRDefault="009B3EDF" w:rsidP="00CA4EB0">
      <w:r>
        <w:t xml:space="preserve">This variable </w:t>
      </w:r>
      <w:r w:rsidR="0072189F">
        <w:t xml:space="preserve">is inversely related to </w:t>
      </w:r>
      <w:ins w:id="39" w:author="Matt Larriva" w:date="2024-11-25T10:49:00Z" w16du:dateUtc="2024-11-25T15:49:00Z">
        <w:r w:rsidR="003E013E">
          <w:t xml:space="preserve">real </w:t>
        </w:r>
      </w:ins>
      <w:r w:rsidR="007A6640">
        <w:t>rent growth</w:t>
      </w:r>
      <w:r w:rsidR="0072189F">
        <w:t xml:space="preserve">: </w:t>
      </w:r>
      <w:r w:rsidR="00A4678D">
        <w:t>any point on the line is a</w:t>
      </w:r>
      <w:r w:rsidR="00FB6327">
        <w:t xml:space="preserve">n acceptable tradeoff between </w:t>
      </w:r>
      <w:r w:rsidR="00497FB7">
        <w:t>density</w:t>
      </w:r>
      <w:r w:rsidR="00024296">
        <w:t xml:space="preserve"> and </w:t>
      </w:r>
      <w:r w:rsidR="002D1CF4">
        <w:t>rent change</w:t>
      </w:r>
      <w:r w:rsidR="00024296">
        <w:t xml:space="preserve">. </w:t>
      </w:r>
      <w:r w:rsidR="0089439D">
        <w:t>Renters</w:t>
      </w:r>
      <w:r w:rsidR="00024296">
        <w:t xml:space="preserve"> will </w:t>
      </w:r>
      <w:r w:rsidR="0089439D">
        <w:t xml:space="preserve">share units </w:t>
      </w:r>
      <w:r w:rsidR="002D1CF4">
        <w:t>(</w:t>
      </w:r>
      <w:r w:rsidR="003B2E37">
        <w:t xml:space="preserve">move right on the curve and increase their density) </w:t>
      </w:r>
      <w:r w:rsidR="00024296">
        <w:t xml:space="preserve">if they can reduce their rent by enough, otherwise, they prefer </w:t>
      </w:r>
      <w:r w:rsidR="0089439D">
        <w:t>their own unit and are willing to pay more for it</w:t>
      </w:r>
      <w:r w:rsidR="003B2E37">
        <w:t xml:space="preserve"> (will move left on the curve and decrease their density).</w:t>
      </w:r>
    </w:p>
    <w:p w14:paraId="2CA05DF8" w14:textId="1F41CD89" w:rsidR="0052619C" w:rsidRDefault="0052619C">
      <w:r>
        <w:br w:type="page"/>
      </w:r>
    </w:p>
    <w:p w14:paraId="3B26EAA8" w14:textId="50C49F2C" w:rsidR="008C1951" w:rsidRDefault="0089439D" w:rsidP="008C1951">
      <w:r>
        <w:lastRenderedPageBreak/>
        <w:t xml:space="preserve">The variable also helps us understand how markets will respond to record levels of supply. </w:t>
      </w:r>
      <w:r w:rsidR="00735BE2">
        <w:t xml:space="preserve">Using the same data </w:t>
      </w:r>
      <w:r>
        <w:t xml:space="preserve">from </w:t>
      </w:r>
      <w:r w:rsidR="00735BE2">
        <w:t>above</w:t>
      </w:r>
      <w:r w:rsidR="003E37BD">
        <w:t xml:space="preserve"> (all-time high supply growth)</w:t>
      </w:r>
      <w:r w:rsidR="00735BE2">
        <w:t xml:space="preserve">, we slice the markets into thirds, according to their implied demand. The lowest implied demand markets are on the left, increasing </w:t>
      </w:r>
      <w:r>
        <w:t xml:space="preserve">to the </w:t>
      </w:r>
      <w:r w:rsidR="00735BE2">
        <w:t>righ</w:t>
      </w:r>
      <w:r>
        <w:t>t.</w:t>
      </w:r>
      <w:r w:rsidR="00E203BA">
        <w:t xml:space="preserve"> The average rent growth (dotted line</w:t>
      </w:r>
      <w:r w:rsidR="003E37BD">
        <w:t>s</w:t>
      </w:r>
      <w:r w:rsidR="00E203BA">
        <w:t>), the strength of the relationship (</w:t>
      </w:r>
      <w:r w:rsidR="0077327B">
        <w:t>R-</w:t>
      </w:r>
      <w:r w:rsidR="00E203BA">
        <w:t xml:space="preserve">squared), and the slope of the line of best fit all decrease from left to right. </w:t>
      </w:r>
    </w:p>
    <w:p w14:paraId="44C5C3A1" w14:textId="77777777" w:rsidR="0052619C" w:rsidRDefault="0052619C" w:rsidP="008C1951"/>
    <w:p w14:paraId="33BD9698" w14:textId="5FF2F9B8" w:rsidR="00735BE2" w:rsidRDefault="002C4001" w:rsidP="008C1951">
      <w:r>
        <w:rPr>
          <w:noProof/>
        </w:rPr>
        <w:drawing>
          <wp:inline distT="0" distB="0" distL="0" distR="0" wp14:anchorId="0762F9E3" wp14:editId="2A7E6CAF">
            <wp:extent cx="5943600" cy="4399915"/>
            <wp:effectExtent l="19050" t="19050" r="19050" b="19685"/>
            <wp:docPr id="953381133" name="Picture 1" descr="A graph of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81133" name="Picture 1" descr="A graph of different colored dots&#10;&#10;Description automatically generated"/>
                    <pic:cNvPicPr/>
                  </pic:nvPicPr>
                  <pic:blipFill>
                    <a:blip r:embed="rId13"/>
                    <a:stretch>
                      <a:fillRect/>
                    </a:stretch>
                  </pic:blipFill>
                  <pic:spPr>
                    <a:xfrm>
                      <a:off x="0" y="0"/>
                      <a:ext cx="5943600" cy="4399915"/>
                    </a:xfrm>
                    <a:prstGeom prst="rect">
                      <a:avLst/>
                    </a:prstGeom>
                    <a:ln>
                      <a:solidFill>
                        <a:schemeClr val="tx1"/>
                      </a:solidFill>
                    </a:ln>
                  </pic:spPr>
                </pic:pic>
              </a:graphicData>
            </a:graphic>
          </wp:inline>
        </w:drawing>
      </w:r>
    </w:p>
    <w:p w14:paraId="16BB0EA3" w14:textId="7378E841" w:rsidR="0089439D" w:rsidRDefault="00E203BA" w:rsidP="008C1951">
      <w:r>
        <w:t xml:space="preserve">Remember: from the demand side, </w:t>
      </w:r>
      <w:r w:rsidR="005B59EE">
        <w:t>when prices are high consumers demand fewer units</w:t>
      </w:r>
      <w:r>
        <w:t xml:space="preserve">. Markets where that’s true (on the left, in green) have a high average rent growth following record supply. </w:t>
      </w:r>
      <w:r w:rsidR="009D73F1">
        <w:t>I</w:t>
      </w:r>
      <w:r>
        <w:t>n these markets</w:t>
      </w:r>
      <w:r w:rsidR="009D73F1">
        <w:t>,</w:t>
      </w:r>
      <w:r>
        <w:t xml:space="preserve"> consumers are willing to pay higher rent-growth premiums, so when record supply hits, it is absorbed and paid for. </w:t>
      </w:r>
      <w:r w:rsidR="0089439D">
        <w:t xml:space="preserve">At </w:t>
      </w:r>
      <w:r>
        <w:t xml:space="preserve">higher implied demand values (where consumers demand a higher quantity </w:t>
      </w:r>
      <w:r w:rsidR="00E1241D">
        <w:t xml:space="preserve">but </w:t>
      </w:r>
      <w:r>
        <w:t xml:space="preserve">at a lower price), the rent growth following record supply is negative. Consumers in those markets prefer to cohabitate than to pay higher rents, so when record supply hits, renters are unmoved, and the supply goes unabsorbed, resulting in lower rent growth. </w:t>
      </w:r>
    </w:p>
    <w:p w14:paraId="66E0E123" w14:textId="651A6EC0" w:rsidR="00FD4465" w:rsidRDefault="00C01F2B">
      <w:r>
        <w:t>To put a finer point on this</w:t>
      </w:r>
      <w:r w:rsidR="00F11E86">
        <w:t xml:space="preserve">: </w:t>
      </w:r>
      <w:r w:rsidR="008C6691">
        <w:t xml:space="preserve">the </w:t>
      </w:r>
      <w:r w:rsidR="00627A59">
        <w:t xml:space="preserve">implied </w:t>
      </w:r>
      <w:r w:rsidR="008C6691">
        <w:t>demand curve tells you what the rent growth will be.</w:t>
      </w:r>
      <w:r w:rsidR="00627A59">
        <w:t xml:space="preserve"> </w:t>
      </w:r>
    </w:p>
    <w:p w14:paraId="2F33F7CA" w14:textId="77B5C670" w:rsidR="00C01F2B" w:rsidRDefault="00C01F2B">
      <w:r>
        <w:rPr>
          <w:noProof/>
        </w:rPr>
        <w:lastRenderedPageBreak/>
        <w:drawing>
          <wp:inline distT="0" distB="0" distL="0" distR="0" wp14:anchorId="138AB086" wp14:editId="2945DE4F">
            <wp:extent cx="5943600" cy="4112260"/>
            <wp:effectExtent l="19050" t="19050" r="19050" b="21590"/>
            <wp:docPr id="70665414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654140" name="Picture 1" descr="A screenshot of a graph&#10;&#10;Description automatically generated"/>
                    <pic:cNvPicPr/>
                  </pic:nvPicPr>
                  <pic:blipFill>
                    <a:blip r:embed="rId14"/>
                    <a:stretch>
                      <a:fillRect/>
                    </a:stretch>
                  </pic:blipFill>
                  <pic:spPr>
                    <a:xfrm>
                      <a:off x="0" y="0"/>
                      <a:ext cx="5943600" cy="4112260"/>
                    </a:xfrm>
                    <a:prstGeom prst="rect">
                      <a:avLst/>
                    </a:prstGeom>
                    <a:ln>
                      <a:solidFill>
                        <a:schemeClr val="accent1"/>
                      </a:solidFill>
                    </a:ln>
                  </pic:spPr>
                </pic:pic>
              </a:graphicData>
            </a:graphic>
          </wp:inline>
        </w:drawing>
      </w:r>
    </w:p>
    <w:p w14:paraId="3054DD32" w14:textId="3ED60231" w:rsidR="00C01F2B" w:rsidRDefault="006C56DD">
      <w:r>
        <w:t>All renters want more space</w:t>
      </w:r>
      <w:r w:rsidR="00E93754">
        <w:t>.</w:t>
      </w:r>
      <w:r w:rsidR="00E41D6B">
        <w:t xml:space="preserve"> </w:t>
      </w:r>
      <w:r w:rsidR="00E93754">
        <w:t>I</w:t>
      </w:r>
      <w:r w:rsidR="00E41D6B">
        <w:t xml:space="preserve">n </w:t>
      </w:r>
      <w:r w:rsidR="00E9656E">
        <w:t>the 25 markets on the left, renters are willing to pay more for it. I</w:t>
      </w:r>
      <w:r w:rsidR="00E93754">
        <w:t xml:space="preserve">n </w:t>
      </w:r>
      <w:r w:rsidR="00E9656E">
        <w:t xml:space="preserve">the 25 markets on the right, renters will </w:t>
      </w:r>
      <w:r w:rsidR="00E06542">
        <w:t>cohabitate</w:t>
      </w:r>
      <w:r w:rsidR="0070670D">
        <w:t xml:space="preserve">, increase their density, and pay less. </w:t>
      </w:r>
    </w:p>
    <w:p w14:paraId="2A605899" w14:textId="7919008D" w:rsidR="00192FB6" w:rsidRDefault="00420E1D" w:rsidP="00420E1D">
      <w:pPr>
        <w:pStyle w:val="Heading3"/>
      </w:pPr>
      <w:r>
        <w:t>Supply only has meaning relative to Demand</w:t>
      </w:r>
    </w:p>
    <w:p w14:paraId="4C2442CC" w14:textId="276D6249" w:rsidR="00E907CB" w:rsidRDefault="00E907CB" w:rsidP="008C1951">
      <w:r>
        <w:t xml:space="preserve">The final feature of the implied demand variable is that it meets the supply curve </w:t>
      </w:r>
      <w:r w:rsidR="00356BBC">
        <w:t>at</w:t>
      </w:r>
      <w:r w:rsidR="007877B3">
        <w:t xml:space="preserve"> a theoretical market clearing rent. </w:t>
      </w:r>
    </w:p>
    <w:p w14:paraId="14ABC2AD" w14:textId="781E73C3" w:rsidR="00ED7BA4" w:rsidRDefault="00ED7BA4" w:rsidP="008C1951">
      <w:r>
        <w:t xml:space="preserve">The </w:t>
      </w:r>
      <w:r w:rsidR="007877B3">
        <w:t xml:space="preserve">graph of </w:t>
      </w:r>
      <w:r w:rsidR="004202B1">
        <w:t>Orange County</w:t>
      </w:r>
      <w:r w:rsidR="00AB3ADC">
        <w:t xml:space="preserve"> over time</w:t>
      </w:r>
      <w:r w:rsidR="004202B1">
        <w:t xml:space="preserve"> </w:t>
      </w:r>
      <w:r w:rsidR="007877B3">
        <w:t xml:space="preserve">is shown below: </w:t>
      </w:r>
    </w:p>
    <w:p w14:paraId="67D1E29D" w14:textId="2FEE7800" w:rsidR="007877B3" w:rsidRDefault="004202B1" w:rsidP="008C1951">
      <w:r>
        <w:rPr>
          <w:noProof/>
        </w:rPr>
        <w:lastRenderedPageBreak/>
        <w:drawing>
          <wp:inline distT="0" distB="0" distL="0" distR="0" wp14:anchorId="6A7E69AB" wp14:editId="3F284C9E">
            <wp:extent cx="4171950" cy="3128963"/>
            <wp:effectExtent l="19050" t="19050" r="19050" b="14605"/>
            <wp:docPr id="855000293" name="Picture 1" descr="A diagram of a supply and adjusted demand curv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000293" name="Picture 1" descr="A diagram of a supply and adjusted demand curves&#10;&#10;Description automatically generated"/>
                    <pic:cNvPicPr/>
                  </pic:nvPicPr>
                  <pic:blipFill>
                    <a:blip r:embed="rId15"/>
                    <a:stretch>
                      <a:fillRect/>
                    </a:stretch>
                  </pic:blipFill>
                  <pic:spPr>
                    <a:xfrm>
                      <a:off x="0" y="0"/>
                      <a:ext cx="4176967" cy="3132725"/>
                    </a:xfrm>
                    <a:prstGeom prst="rect">
                      <a:avLst/>
                    </a:prstGeom>
                    <a:ln>
                      <a:solidFill>
                        <a:schemeClr val="accent1"/>
                      </a:solidFill>
                    </a:ln>
                  </pic:spPr>
                </pic:pic>
              </a:graphicData>
            </a:graphic>
          </wp:inline>
        </w:drawing>
      </w:r>
    </w:p>
    <w:p w14:paraId="1EACCBF5" w14:textId="7EDC1B87" w:rsidR="00C01F2B" w:rsidRDefault="00C01F2B" w:rsidP="00C01F2B">
      <w:r>
        <w:t>The derived rent and quantity (red dashed line) are always different from the observed values. And the derived intersection is very telling when forecasting rent the following year.</w:t>
      </w:r>
    </w:p>
    <w:p w14:paraId="6714E030" w14:textId="43FF81C3" w:rsidR="00C01F2B" w:rsidRDefault="00C01F2B" w:rsidP="00C01F2B">
      <w:r>
        <w:t xml:space="preserve">For each of 100 markets for each year from 2010 through 2022 we found the quantity where the supply and implied demand curves meet.  The higher the point of intersection, the higher the next year’s real rent growth. </w:t>
      </w:r>
    </w:p>
    <w:p w14:paraId="5C392A65" w14:textId="59EA5AB4" w:rsidR="00715F42" w:rsidRDefault="004202B1" w:rsidP="00F44F0F">
      <w:commentRangeStart w:id="40"/>
      <w:r>
        <w:rPr>
          <w:noProof/>
        </w:rPr>
        <w:drawing>
          <wp:inline distT="0" distB="0" distL="0" distR="0" wp14:anchorId="0EA69ABD" wp14:editId="6577B1D2">
            <wp:extent cx="3997036" cy="2997777"/>
            <wp:effectExtent l="19050" t="19050" r="22860" b="12700"/>
            <wp:docPr id="1195458657" name="Picture 1" descr="A graph of growth with number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458657" name="Picture 1" descr="A graph of growth with numbers and text&#10;&#10;Description automatically generated with medium confidence"/>
                    <pic:cNvPicPr/>
                  </pic:nvPicPr>
                  <pic:blipFill>
                    <a:blip r:embed="rId16"/>
                    <a:stretch>
                      <a:fillRect/>
                    </a:stretch>
                  </pic:blipFill>
                  <pic:spPr>
                    <a:xfrm>
                      <a:off x="0" y="0"/>
                      <a:ext cx="4003707" cy="3002780"/>
                    </a:xfrm>
                    <a:prstGeom prst="rect">
                      <a:avLst/>
                    </a:prstGeom>
                    <a:ln>
                      <a:solidFill>
                        <a:schemeClr val="tx1"/>
                      </a:solidFill>
                    </a:ln>
                  </pic:spPr>
                </pic:pic>
              </a:graphicData>
            </a:graphic>
          </wp:inline>
        </w:drawing>
      </w:r>
      <w:commentRangeEnd w:id="40"/>
      <w:r w:rsidR="00E456D6">
        <w:rPr>
          <w:rStyle w:val="CommentReference"/>
        </w:rPr>
        <w:commentReference w:id="40"/>
      </w:r>
    </w:p>
    <w:p w14:paraId="2612A5C2" w14:textId="2DB8F791" w:rsidR="00C01F2B" w:rsidRPr="00F44F0F" w:rsidRDefault="0070670D" w:rsidP="00F44F0F">
      <w:r>
        <w:t xml:space="preserve">Where </w:t>
      </w:r>
      <w:r w:rsidR="00C01F2B">
        <w:t>the indicated market</w:t>
      </w:r>
      <w:r>
        <w:t>-</w:t>
      </w:r>
      <w:r w:rsidR="00C01F2B">
        <w:t>clearing quantity is higher, so too the rent growth</w:t>
      </w:r>
      <w:r w:rsidR="00AB4A16">
        <w:t>, as the demand curve adjusts to a higher price point before the supply curve can adjust to a higher quantity.</w:t>
      </w:r>
    </w:p>
    <w:p w14:paraId="5ED197CD" w14:textId="77777777" w:rsidR="00F44F0F" w:rsidRDefault="00F44F0F" w:rsidP="00241C34">
      <w:pPr>
        <w:pStyle w:val="Heading3"/>
      </w:pPr>
    </w:p>
    <w:p w14:paraId="7C484EEA" w14:textId="3CA2A003" w:rsidR="00241C34" w:rsidRDefault="00E3433B" w:rsidP="00241C34">
      <w:pPr>
        <w:pStyle w:val="Heading3"/>
      </w:pPr>
      <w:r>
        <w:t>Demand for Days</w:t>
      </w:r>
    </w:p>
    <w:p w14:paraId="5C2CA187" w14:textId="1FB3E545" w:rsidR="0045132E" w:rsidRDefault="00070B61" w:rsidP="00C01F2B">
      <w:r>
        <w:t>So</w:t>
      </w:r>
      <w:r w:rsidR="00E01193">
        <w:t xml:space="preserve"> where </w:t>
      </w:r>
      <w:del w:id="41" w:author="Matt Larriva" w:date="2024-11-25T10:49:00Z" w16du:dateUtc="2024-11-25T15:49:00Z">
        <w:r w:rsidR="00E01193" w:rsidDel="003E013E">
          <w:delText xml:space="preserve">do we stand with </w:delText>
        </w:r>
      </w:del>
      <w:r w:rsidR="00E01193">
        <w:t>current supply levels</w:t>
      </w:r>
      <w:ins w:id="42" w:author="Matt Larriva" w:date="2024-11-25T10:49:00Z" w16du:dateUtc="2024-11-25T15:49:00Z">
        <w:r w:rsidR="003E013E">
          <w:t xml:space="preserve"> stand</w:t>
        </w:r>
      </w:ins>
      <w:r w:rsidR="00E01193">
        <w:t>?</w:t>
      </w:r>
      <w:r w:rsidR="00192F50">
        <w:t xml:space="preserve"> We expect markets with low implied demand values to fare well; and we expect markets with high market-clearing quantities to do well.</w:t>
      </w:r>
    </w:p>
    <w:p w14:paraId="25372423" w14:textId="77777777" w:rsidR="00070B61" w:rsidRDefault="0045132E" w:rsidP="00C01F2B">
      <w:r>
        <w:t>Here are the 25 markets with the highest supply growth (as a %) in 2024, along with their implied demand and market-clearing quantities. M</w:t>
      </w:r>
      <w:r w:rsidR="00192F50">
        <w:t xml:space="preserve">arkets </w:t>
      </w:r>
      <w:r>
        <w:t xml:space="preserve">with </w:t>
      </w:r>
      <w:r w:rsidR="007F0869">
        <w:t xml:space="preserve">either </w:t>
      </w:r>
      <w:r w:rsidR="00192F50">
        <w:t xml:space="preserve">low implied demand values </w:t>
      </w:r>
      <w:r w:rsidR="007F0869">
        <w:t>(&lt;-0.0</w:t>
      </w:r>
      <w:r>
        <w:t>2</w:t>
      </w:r>
      <w:r w:rsidR="007F0869">
        <w:t xml:space="preserve">) or </w:t>
      </w:r>
      <w:r w:rsidR="00192F50">
        <w:t>high market-clearing quantities</w:t>
      </w:r>
      <w:r w:rsidR="007F0869">
        <w:t xml:space="preserve"> (&gt;0.02)</w:t>
      </w:r>
      <w:r w:rsidR="00192F50">
        <w:t xml:space="preserve"> </w:t>
      </w:r>
      <w:r>
        <w:t>should fare fine despite high supply.</w:t>
      </w:r>
      <w:r w:rsidR="00192F50">
        <w:t xml:space="preserve"> </w:t>
      </w:r>
      <w:r>
        <w:t xml:space="preserve">Markets with neither </w:t>
      </w:r>
      <w:proofErr w:type="gramStart"/>
      <w:r>
        <w:t>values</w:t>
      </w:r>
      <w:proofErr w:type="gramEnd"/>
      <w:r>
        <w:t xml:space="preserve"> will likely see rent contraction.</w:t>
      </w:r>
    </w:p>
    <w:p w14:paraId="2A3442CC" w14:textId="69500B60" w:rsidR="00192F50" w:rsidRDefault="0045132E" w:rsidP="00C01F2B">
      <w:r>
        <w:t xml:space="preserve"> </w:t>
      </w:r>
      <w:r w:rsidR="00B31DC0" w:rsidRPr="00B31DC0">
        <w:rPr>
          <w:noProof/>
        </w:rPr>
        <w:drawing>
          <wp:inline distT="0" distB="0" distL="0" distR="0" wp14:anchorId="69E784B3" wp14:editId="2048A746">
            <wp:extent cx="3864334" cy="4583936"/>
            <wp:effectExtent l="0" t="0" r="3175" b="7620"/>
            <wp:docPr id="456441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74408" cy="4595886"/>
                    </a:xfrm>
                    <a:prstGeom prst="rect">
                      <a:avLst/>
                    </a:prstGeom>
                    <a:noFill/>
                    <a:ln>
                      <a:noFill/>
                    </a:ln>
                  </pic:spPr>
                </pic:pic>
              </a:graphicData>
            </a:graphic>
          </wp:inline>
        </w:drawing>
      </w:r>
    </w:p>
    <w:p w14:paraId="1C6AC44A" w14:textId="77777777" w:rsidR="00192F50" w:rsidRPr="00C01F2B" w:rsidRDefault="00192F50" w:rsidP="00C01F2B"/>
    <w:p w14:paraId="7B413184" w14:textId="2C98480E" w:rsidR="00690E51" w:rsidRDefault="00301BE0" w:rsidP="00241C34">
      <w:r>
        <w:t xml:space="preserve">This model is </w:t>
      </w:r>
      <w:del w:id="43" w:author="Matt Larriva" w:date="2024-11-25T10:50:00Z" w16du:dateUtc="2024-11-25T15:50:00Z">
        <w:r w:rsidDel="003E013E">
          <w:delText>flawed in its own right</w:delText>
        </w:r>
      </w:del>
      <w:ins w:id="44" w:author="Matt Larriva" w:date="2024-11-25T10:50:00Z" w16du:dateUtc="2024-11-25T15:50:00Z">
        <w:r w:rsidR="003E013E">
          <w:t>limited</w:t>
        </w:r>
      </w:ins>
      <w:r>
        <w:t xml:space="preserve">, but </w:t>
      </w:r>
      <w:r w:rsidR="00B74998">
        <w:t xml:space="preserve">hopefully it adds </w:t>
      </w:r>
      <w:del w:id="45" w:author="Matt Larriva" w:date="2024-11-25T10:50:00Z" w16du:dateUtc="2024-11-25T15:50:00Z">
        <w:r w:rsidR="00B74998" w:rsidDel="003E013E">
          <w:delText xml:space="preserve">depth </w:delText>
        </w:r>
      </w:del>
      <w:ins w:id="46" w:author="Matt Larriva" w:date="2024-11-25T10:50:00Z" w16du:dateUtc="2024-11-25T15:50:00Z">
        <w:r w:rsidR="003E013E">
          <w:t xml:space="preserve">some nuance </w:t>
        </w:r>
      </w:ins>
      <w:r w:rsidR="00B74998">
        <w:t xml:space="preserve">to </w:t>
      </w:r>
      <w:del w:id="47" w:author="Matt Larriva" w:date="2024-11-25T10:50:00Z" w16du:dateUtc="2024-11-25T15:50:00Z">
        <w:r w:rsidR="00B74998" w:rsidDel="003E013E">
          <w:delText>a one-sided</w:delText>
        </w:r>
      </w:del>
      <w:ins w:id="48" w:author="Matt Larriva" w:date="2024-11-25T10:50:00Z" w16du:dateUtc="2024-11-25T15:50:00Z">
        <w:r w:rsidR="003E013E">
          <w:t>the</w:t>
        </w:r>
      </w:ins>
      <w:r w:rsidR="00B74998">
        <w:t xml:space="preserve"> discussion. </w:t>
      </w:r>
      <w:r w:rsidR="004E44D3">
        <w:t xml:space="preserve">Supply is not a bad word, but it is a misused one. We would learn more if we looked at supply on a </w:t>
      </w:r>
      <w:r w:rsidR="0056546D">
        <w:t>relative basis</w:t>
      </w:r>
      <w:r w:rsidR="004E44D3">
        <w:t xml:space="preserve">, and </w:t>
      </w:r>
      <w:proofErr w:type="gramStart"/>
      <w:r w:rsidR="004E44D3">
        <w:t>with regard to</w:t>
      </w:r>
      <w:proofErr w:type="gramEnd"/>
      <w:r w:rsidR="004E44D3">
        <w:t xml:space="preserve"> demand. Demand on the other</w:t>
      </w:r>
      <w:r w:rsidR="00F6419B">
        <w:t xml:space="preserve"> </w:t>
      </w:r>
      <w:r w:rsidR="004E44D3">
        <w:t xml:space="preserve">hand </w:t>
      </w:r>
      <w:r w:rsidR="00F6419B">
        <w:t xml:space="preserve">is not a misused word  but a miscalculated metric. We should use a variable that </w:t>
      </w:r>
      <w:r w:rsidR="00BF4157">
        <w:t xml:space="preserve">isn’t capped at existing inventory, and we propose that </w:t>
      </w:r>
      <w:r w:rsidR="00254804">
        <w:t xml:space="preserve">implied demand </w:t>
      </w:r>
      <w:r w:rsidR="00BF4157">
        <w:t xml:space="preserve">may be a useful proxy. </w:t>
      </w:r>
    </w:p>
    <w:p w14:paraId="3EE61F44" w14:textId="2C4E0F1F" w:rsidR="000D7684" w:rsidRPr="002641BD" w:rsidRDefault="000D7684" w:rsidP="000D7684">
      <w:pPr>
        <w:pStyle w:val="Heading3"/>
      </w:pPr>
    </w:p>
    <w:sectPr w:rsidR="000D7684" w:rsidRPr="002641B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Matt Larriva" w:date="2024-09-11T10:23:00Z" w:initials="ML">
    <w:p w14:paraId="04DA0BEA" w14:textId="77777777" w:rsidR="00C04DB6" w:rsidRDefault="00C04DB6" w:rsidP="00C04DB6">
      <w:pPr>
        <w:pStyle w:val="CommentText"/>
      </w:pPr>
      <w:r>
        <w:rPr>
          <w:rStyle w:val="CommentReference"/>
        </w:rPr>
        <w:annotationRef/>
      </w:r>
      <w:r>
        <w:t>Changed to say ‘residential’</w:t>
      </w:r>
    </w:p>
  </w:comment>
  <w:comment w:id="14" w:author="Matt Larriva" w:date="2024-09-11T10:23:00Z" w:initials="ML">
    <w:p w14:paraId="0F18F2E4" w14:textId="7150B4A7" w:rsidR="00C04DB6" w:rsidRDefault="00C04DB6" w:rsidP="00C04DB6">
      <w:pPr>
        <w:pStyle w:val="CommentText"/>
      </w:pPr>
      <w:r>
        <w:rPr>
          <w:rStyle w:val="CommentReference"/>
        </w:rPr>
        <w:annotationRef/>
      </w:r>
      <w:r>
        <w:t>Changed to over time in a MSA: real rents</w:t>
      </w:r>
    </w:p>
  </w:comment>
  <w:comment w:id="26" w:author="Matt Larriva" w:date="2024-09-11T10:53:00Z" w:initials="ML">
    <w:p w14:paraId="37F64047" w14:textId="77777777" w:rsidR="00B73C44" w:rsidRDefault="00B73C44" w:rsidP="00B73C44">
      <w:pPr>
        <w:pStyle w:val="CommentText"/>
      </w:pPr>
      <w:r>
        <w:rPr>
          <w:rStyle w:val="CommentReference"/>
        </w:rPr>
        <w:annotationRef/>
      </w:r>
      <w:r>
        <w:t>Added your conclusion phrase</w:t>
      </w:r>
    </w:p>
  </w:comment>
  <w:comment w:id="35" w:author="Matt Larriva" w:date="2024-09-11T10:56:00Z" w:initials="ML">
    <w:p w14:paraId="729A919A" w14:textId="77777777" w:rsidR="00C50C54" w:rsidRDefault="00C50C54" w:rsidP="00C50C54">
      <w:pPr>
        <w:pStyle w:val="CommentText"/>
      </w:pPr>
      <w:r>
        <w:rPr>
          <w:rStyle w:val="CommentReference"/>
        </w:rPr>
        <w:annotationRef/>
      </w:r>
      <w:r>
        <w:t>added</w:t>
      </w:r>
    </w:p>
  </w:comment>
  <w:comment w:id="38" w:author="Matt Larriva" w:date="2024-09-11T10:56:00Z" w:initials="ML">
    <w:p w14:paraId="6F072E3D" w14:textId="77777777" w:rsidR="00C50C54" w:rsidRDefault="00C50C54" w:rsidP="00C50C54">
      <w:pPr>
        <w:pStyle w:val="CommentText"/>
      </w:pPr>
      <w:r>
        <w:rPr>
          <w:rStyle w:val="CommentReference"/>
        </w:rPr>
        <w:annotationRef/>
      </w:r>
      <w:r>
        <w:t>All converted to real rents</w:t>
      </w:r>
    </w:p>
  </w:comment>
  <w:comment w:id="40" w:author="Matt Larriva" w:date="2024-09-11T11:27:00Z" w:initials="ML">
    <w:p w14:paraId="110CD5A9" w14:textId="77777777" w:rsidR="00E456D6" w:rsidRDefault="00E456D6" w:rsidP="00E456D6">
      <w:pPr>
        <w:pStyle w:val="CommentText"/>
      </w:pPr>
      <w:r>
        <w:rPr>
          <w:rStyle w:val="CommentReference"/>
        </w:rPr>
        <w:annotationRef/>
      </w:r>
      <w:r>
        <w:t>Response to your question about rent-growth = alpha + Beta_one Supply + Beta_two Demand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4DA0BEA" w15:done="1"/>
  <w15:commentEx w15:paraId="0F18F2E4" w15:done="1"/>
  <w15:commentEx w15:paraId="37F64047" w15:done="1"/>
  <w15:commentEx w15:paraId="729A919A" w15:done="1"/>
  <w15:commentEx w15:paraId="6F072E3D" w15:done="1"/>
  <w15:commentEx w15:paraId="110CD5A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CEC5C97" w16cex:dateUtc="2024-09-11T14:23:00Z"/>
  <w16cex:commentExtensible w16cex:durableId="33DF249A" w16cex:dateUtc="2024-09-11T14:23:00Z"/>
  <w16cex:commentExtensible w16cex:durableId="18B5721B" w16cex:dateUtc="2024-09-11T14:53:00Z"/>
  <w16cex:commentExtensible w16cex:durableId="3D35B7F4" w16cex:dateUtc="2024-09-11T14:56:00Z"/>
  <w16cex:commentExtensible w16cex:durableId="6F21B396" w16cex:dateUtc="2024-09-11T14:56:00Z"/>
  <w16cex:commentExtensible w16cex:durableId="4C5E6D36" w16cex:dateUtc="2024-09-11T15: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4DA0BEA" w16cid:durableId="7CEC5C97"/>
  <w16cid:commentId w16cid:paraId="0F18F2E4" w16cid:durableId="33DF249A"/>
  <w16cid:commentId w16cid:paraId="37F64047" w16cid:durableId="18B5721B"/>
  <w16cid:commentId w16cid:paraId="729A919A" w16cid:durableId="3D35B7F4"/>
  <w16cid:commentId w16cid:paraId="6F072E3D" w16cid:durableId="6F21B396"/>
  <w16cid:commentId w16cid:paraId="110CD5A9" w16cid:durableId="4C5E6D3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tt Larriva">
    <w15:presenceInfo w15:providerId="AD" w15:userId="S::mlarriva@fcpdc.com::905cc737-e84f-4225-a2c6-f214612d1a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1BD"/>
    <w:rsid w:val="00003C50"/>
    <w:rsid w:val="00011A94"/>
    <w:rsid w:val="00011C56"/>
    <w:rsid w:val="00024296"/>
    <w:rsid w:val="0004761D"/>
    <w:rsid w:val="00070B61"/>
    <w:rsid w:val="000D7684"/>
    <w:rsid w:val="000E3A03"/>
    <w:rsid w:val="00116A54"/>
    <w:rsid w:val="0012665C"/>
    <w:rsid w:val="00147DF6"/>
    <w:rsid w:val="001550AB"/>
    <w:rsid w:val="00171EDB"/>
    <w:rsid w:val="00192F50"/>
    <w:rsid w:val="00192FB6"/>
    <w:rsid w:val="001C1920"/>
    <w:rsid w:val="001C6F0C"/>
    <w:rsid w:val="00241C34"/>
    <w:rsid w:val="00254804"/>
    <w:rsid w:val="002641BD"/>
    <w:rsid w:val="00274BA6"/>
    <w:rsid w:val="00275E6D"/>
    <w:rsid w:val="00277FEE"/>
    <w:rsid w:val="00290A58"/>
    <w:rsid w:val="00290F41"/>
    <w:rsid w:val="00296E2E"/>
    <w:rsid w:val="002C11B8"/>
    <w:rsid w:val="002C4001"/>
    <w:rsid w:val="002D1CF4"/>
    <w:rsid w:val="00301BE0"/>
    <w:rsid w:val="00310ABD"/>
    <w:rsid w:val="00340ADD"/>
    <w:rsid w:val="0035637A"/>
    <w:rsid w:val="00356BBC"/>
    <w:rsid w:val="00396747"/>
    <w:rsid w:val="003B2E37"/>
    <w:rsid w:val="003E013E"/>
    <w:rsid w:val="003E37BD"/>
    <w:rsid w:val="004202B1"/>
    <w:rsid w:val="00420E1D"/>
    <w:rsid w:val="00430FA5"/>
    <w:rsid w:val="00445BC4"/>
    <w:rsid w:val="0045132E"/>
    <w:rsid w:val="00463081"/>
    <w:rsid w:val="004644E4"/>
    <w:rsid w:val="00467608"/>
    <w:rsid w:val="00470FB6"/>
    <w:rsid w:val="00494B73"/>
    <w:rsid w:val="00496CE7"/>
    <w:rsid w:val="00497FB7"/>
    <w:rsid w:val="004E44D3"/>
    <w:rsid w:val="004F3095"/>
    <w:rsid w:val="005141C0"/>
    <w:rsid w:val="0052619C"/>
    <w:rsid w:val="0054119D"/>
    <w:rsid w:val="0056546D"/>
    <w:rsid w:val="005B3861"/>
    <w:rsid w:val="005B4F85"/>
    <w:rsid w:val="005B59EE"/>
    <w:rsid w:val="005B69E0"/>
    <w:rsid w:val="005C0A20"/>
    <w:rsid w:val="005C173C"/>
    <w:rsid w:val="005D3BE8"/>
    <w:rsid w:val="005E7DAA"/>
    <w:rsid w:val="00604838"/>
    <w:rsid w:val="00627A59"/>
    <w:rsid w:val="00663C3B"/>
    <w:rsid w:val="00675933"/>
    <w:rsid w:val="00690E51"/>
    <w:rsid w:val="006940C9"/>
    <w:rsid w:val="006C17EB"/>
    <w:rsid w:val="006C1FCF"/>
    <w:rsid w:val="006C4354"/>
    <w:rsid w:val="006C56DD"/>
    <w:rsid w:val="006D1506"/>
    <w:rsid w:val="006F2F97"/>
    <w:rsid w:val="006F3BDE"/>
    <w:rsid w:val="0070670D"/>
    <w:rsid w:val="00715F42"/>
    <w:rsid w:val="0071666B"/>
    <w:rsid w:val="0072189F"/>
    <w:rsid w:val="00733C3B"/>
    <w:rsid w:val="00735BE2"/>
    <w:rsid w:val="0076568B"/>
    <w:rsid w:val="007730A5"/>
    <w:rsid w:val="0077327B"/>
    <w:rsid w:val="007877B3"/>
    <w:rsid w:val="00795887"/>
    <w:rsid w:val="007A488F"/>
    <w:rsid w:val="007A6640"/>
    <w:rsid w:val="007B7EAF"/>
    <w:rsid w:val="007F0869"/>
    <w:rsid w:val="008023CD"/>
    <w:rsid w:val="00814BD4"/>
    <w:rsid w:val="008206B3"/>
    <w:rsid w:val="0089195B"/>
    <w:rsid w:val="0089439D"/>
    <w:rsid w:val="008976A2"/>
    <w:rsid w:val="008C1951"/>
    <w:rsid w:val="008C6691"/>
    <w:rsid w:val="008D7FCE"/>
    <w:rsid w:val="008E5020"/>
    <w:rsid w:val="008E6458"/>
    <w:rsid w:val="009030CA"/>
    <w:rsid w:val="009039AE"/>
    <w:rsid w:val="0096104A"/>
    <w:rsid w:val="009639D0"/>
    <w:rsid w:val="00996DF7"/>
    <w:rsid w:val="009B0519"/>
    <w:rsid w:val="009B3EDF"/>
    <w:rsid w:val="009D73F1"/>
    <w:rsid w:val="00A2235A"/>
    <w:rsid w:val="00A43088"/>
    <w:rsid w:val="00A4678D"/>
    <w:rsid w:val="00A54368"/>
    <w:rsid w:val="00AB123E"/>
    <w:rsid w:val="00AB3ADC"/>
    <w:rsid w:val="00AB3F0F"/>
    <w:rsid w:val="00AB4A16"/>
    <w:rsid w:val="00B27995"/>
    <w:rsid w:val="00B31DC0"/>
    <w:rsid w:val="00B4325C"/>
    <w:rsid w:val="00B73C44"/>
    <w:rsid w:val="00B74998"/>
    <w:rsid w:val="00B760E3"/>
    <w:rsid w:val="00B85A3C"/>
    <w:rsid w:val="00BB79C5"/>
    <w:rsid w:val="00BE291D"/>
    <w:rsid w:val="00BF4157"/>
    <w:rsid w:val="00C01F2B"/>
    <w:rsid w:val="00C04DB6"/>
    <w:rsid w:val="00C15384"/>
    <w:rsid w:val="00C37259"/>
    <w:rsid w:val="00C42E07"/>
    <w:rsid w:val="00C4301B"/>
    <w:rsid w:val="00C44412"/>
    <w:rsid w:val="00C50C54"/>
    <w:rsid w:val="00C63110"/>
    <w:rsid w:val="00C837C4"/>
    <w:rsid w:val="00CA4EB0"/>
    <w:rsid w:val="00CC557A"/>
    <w:rsid w:val="00CD3312"/>
    <w:rsid w:val="00CE5F36"/>
    <w:rsid w:val="00CF1CCC"/>
    <w:rsid w:val="00D17341"/>
    <w:rsid w:val="00D74A81"/>
    <w:rsid w:val="00D8186C"/>
    <w:rsid w:val="00D8333A"/>
    <w:rsid w:val="00D86B29"/>
    <w:rsid w:val="00DA0137"/>
    <w:rsid w:val="00E01193"/>
    <w:rsid w:val="00E030E5"/>
    <w:rsid w:val="00E06542"/>
    <w:rsid w:val="00E1241D"/>
    <w:rsid w:val="00E203BA"/>
    <w:rsid w:val="00E33487"/>
    <w:rsid w:val="00E3433B"/>
    <w:rsid w:val="00E41D6B"/>
    <w:rsid w:val="00E456D6"/>
    <w:rsid w:val="00E907CB"/>
    <w:rsid w:val="00E93754"/>
    <w:rsid w:val="00E9656E"/>
    <w:rsid w:val="00ED7BA4"/>
    <w:rsid w:val="00F11E86"/>
    <w:rsid w:val="00F20FC3"/>
    <w:rsid w:val="00F278D9"/>
    <w:rsid w:val="00F312B6"/>
    <w:rsid w:val="00F44586"/>
    <w:rsid w:val="00F44F0F"/>
    <w:rsid w:val="00F45C01"/>
    <w:rsid w:val="00F52F57"/>
    <w:rsid w:val="00F6419B"/>
    <w:rsid w:val="00F873E8"/>
    <w:rsid w:val="00F94687"/>
    <w:rsid w:val="00F94AAC"/>
    <w:rsid w:val="00FB61F0"/>
    <w:rsid w:val="00FB6327"/>
    <w:rsid w:val="00FC6C09"/>
    <w:rsid w:val="00FD4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720D1"/>
  <w15:chartTrackingRefBased/>
  <w15:docId w15:val="{77C9EB9C-BCA8-4F3D-A521-6F3213E85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41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641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641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41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41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41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41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41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41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1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641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641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41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41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41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41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41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41BD"/>
    <w:rPr>
      <w:rFonts w:eastAsiaTheme="majorEastAsia" w:cstheme="majorBidi"/>
      <w:color w:val="272727" w:themeColor="text1" w:themeTint="D8"/>
    </w:rPr>
  </w:style>
  <w:style w:type="paragraph" w:styleId="Title">
    <w:name w:val="Title"/>
    <w:basedOn w:val="Normal"/>
    <w:next w:val="Normal"/>
    <w:link w:val="TitleChar"/>
    <w:uiPriority w:val="10"/>
    <w:qFormat/>
    <w:rsid w:val="002641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41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41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41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41BD"/>
    <w:pPr>
      <w:spacing w:before="160"/>
      <w:jc w:val="center"/>
    </w:pPr>
    <w:rPr>
      <w:i/>
      <w:iCs/>
      <w:color w:val="404040" w:themeColor="text1" w:themeTint="BF"/>
    </w:rPr>
  </w:style>
  <w:style w:type="character" w:customStyle="1" w:styleId="QuoteChar">
    <w:name w:val="Quote Char"/>
    <w:basedOn w:val="DefaultParagraphFont"/>
    <w:link w:val="Quote"/>
    <w:uiPriority w:val="29"/>
    <w:rsid w:val="002641BD"/>
    <w:rPr>
      <w:i/>
      <w:iCs/>
      <w:color w:val="404040" w:themeColor="text1" w:themeTint="BF"/>
    </w:rPr>
  </w:style>
  <w:style w:type="paragraph" w:styleId="ListParagraph">
    <w:name w:val="List Paragraph"/>
    <w:basedOn w:val="Normal"/>
    <w:uiPriority w:val="34"/>
    <w:qFormat/>
    <w:rsid w:val="002641BD"/>
    <w:pPr>
      <w:ind w:left="720"/>
      <w:contextualSpacing/>
    </w:pPr>
  </w:style>
  <w:style w:type="character" w:styleId="IntenseEmphasis">
    <w:name w:val="Intense Emphasis"/>
    <w:basedOn w:val="DefaultParagraphFont"/>
    <w:uiPriority w:val="21"/>
    <w:qFormat/>
    <w:rsid w:val="002641BD"/>
    <w:rPr>
      <w:i/>
      <w:iCs/>
      <w:color w:val="0F4761" w:themeColor="accent1" w:themeShade="BF"/>
    </w:rPr>
  </w:style>
  <w:style w:type="paragraph" w:styleId="IntenseQuote">
    <w:name w:val="Intense Quote"/>
    <w:basedOn w:val="Normal"/>
    <w:next w:val="Normal"/>
    <w:link w:val="IntenseQuoteChar"/>
    <w:uiPriority w:val="30"/>
    <w:qFormat/>
    <w:rsid w:val="002641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41BD"/>
    <w:rPr>
      <w:i/>
      <w:iCs/>
      <w:color w:val="0F4761" w:themeColor="accent1" w:themeShade="BF"/>
    </w:rPr>
  </w:style>
  <w:style w:type="character" w:styleId="IntenseReference">
    <w:name w:val="Intense Reference"/>
    <w:basedOn w:val="DefaultParagraphFont"/>
    <w:uiPriority w:val="32"/>
    <w:qFormat/>
    <w:rsid w:val="002641BD"/>
    <w:rPr>
      <w:b/>
      <w:bCs/>
      <w:smallCaps/>
      <w:color w:val="0F4761" w:themeColor="accent1" w:themeShade="BF"/>
      <w:spacing w:val="5"/>
    </w:rPr>
  </w:style>
  <w:style w:type="character" w:styleId="CommentReference">
    <w:name w:val="annotation reference"/>
    <w:basedOn w:val="DefaultParagraphFont"/>
    <w:uiPriority w:val="99"/>
    <w:semiHidden/>
    <w:unhideWhenUsed/>
    <w:rsid w:val="00C04DB6"/>
    <w:rPr>
      <w:sz w:val="16"/>
      <w:szCs w:val="16"/>
    </w:rPr>
  </w:style>
  <w:style w:type="paragraph" w:styleId="CommentText">
    <w:name w:val="annotation text"/>
    <w:basedOn w:val="Normal"/>
    <w:link w:val="CommentTextChar"/>
    <w:uiPriority w:val="99"/>
    <w:unhideWhenUsed/>
    <w:rsid w:val="00C04DB6"/>
    <w:pPr>
      <w:spacing w:line="240" w:lineRule="auto"/>
    </w:pPr>
    <w:rPr>
      <w:sz w:val="20"/>
      <w:szCs w:val="20"/>
    </w:rPr>
  </w:style>
  <w:style w:type="character" w:customStyle="1" w:styleId="CommentTextChar">
    <w:name w:val="Comment Text Char"/>
    <w:basedOn w:val="DefaultParagraphFont"/>
    <w:link w:val="CommentText"/>
    <w:uiPriority w:val="99"/>
    <w:rsid w:val="00C04DB6"/>
    <w:rPr>
      <w:sz w:val="20"/>
      <w:szCs w:val="20"/>
    </w:rPr>
  </w:style>
  <w:style w:type="paragraph" w:styleId="CommentSubject">
    <w:name w:val="annotation subject"/>
    <w:basedOn w:val="CommentText"/>
    <w:next w:val="CommentText"/>
    <w:link w:val="CommentSubjectChar"/>
    <w:uiPriority w:val="99"/>
    <w:semiHidden/>
    <w:unhideWhenUsed/>
    <w:rsid w:val="00C04DB6"/>
    <w:rPr>
      <w:b/>
      <w:bCs/>
    </w:rPr>
  </w:style>
  <w:style w:type="character" w:customStyle="1" w:styleId="CommentSubjectChar">
    <w:name w:val="Comment Subject Char"/>
    <w:basedOn w:val="CommentTextChar"/>
    <w:link w:val="CommentSubject"/>
    <w:uiPriority w:val="99"/>
    <w:semiHidden/>
    <w:rsid w:val="00C04DB6"/>
    <w:rPr>
      <w:b/>
      <w:bCs/>
      <w:sz w:val="20"/>
      <w:szCs w:val="20"/>
    </w:rPr>
  </w:style>
  <w:style w:type="paragraph" w:styleId="Revision">
    <w:name w:val="Revision"/>
    <w:hidden/>
    <w:uiPriority w:val="99"/>
    <w:semiHidden/>
    <w:rsid w:val="003E013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1403">
      <w:bodyDiv w:val="1"/>
      <w:marLeft w:val="0"/>
      <w:marRight w:val="0"/>
      <w:marTop w:val="0"/>
      <w:marBottom w:val="0"/>
      <w:divBdr>
        <w:top w:val="none" w:sz="0" w:space="0" w:color="auto"/>
        <w:left w:val="none" w:sz="0" w:space="0" w:color="auto"/>
        <w:bottom w:val="none" w:sz="0" w:space="0" w:color="auto"/>
        <w:right w:val="none" w:sz="0" w:space="0" w:color="auto"/>
      </w:divBdr>
      <w:divsChild>
        <w:div w:id="495535849">
          <w:marLeft w:val="0"/>
          <w:marRight w:val="0"/>
          <w:marTop w:val="0"/>
          <w:marBottom w:val="0"/>
          <w:divBdr>
            <w:top w:val="none" w:sz="0" w:space="0" w:color="auto"/>
            <w:left w:val="none" w:sz="0" w:space="0" w:color="auto"/>
            <w:bottom w:val="none" w:sz="0" w:space="0" w:color="auto"/>
            <w:right w:val="none" w:sz="0" w:space="0" w:color="auto"/>
          </w:divBdr>
          <w:divsChild>
            <w:div w:id="636493045">
              <w:marLeft w:val="0"/>
              <w:marRight w:val="0"/>
              <w:marTop w:val="0"/>
              <w:marBottom w:val="0"/>
              <w:divBdr>
                <w:top w:val="none" w:sz="0" w:space="0" w:color="auto"/>
                <w:left w:val="none" w:sz="0" w:space="0" w:color="auto"/>
                <w:bottom w:val="none" w:sz="0" w:space="0" w:color="auto"/>
                <w:right w:val="none" w:sz="0" w:space="0" w:color="auto"/>
              </w:divBdr>
            </w:div>
            <w:div w:id="196519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96517">
      <w:bodyDiv w:val="1"/>
      <w:marLeft w:val="0"/>
      <w:marRight w:val="0"/>
      <w:marTop w:val="0"/>
      <w:marBottom w:val="0"/>
      <w:divBdr>
        <w:top w:val="none" w:sz="0" w:space="0" w:color="auto"/>
        <w:left w:val="none" w:sz="0" w:space="0" w:color="auto"/>
        <w:bottom w:val="none" w:sz="0" w:space="0" w:color="auto"/>
        <w:right w:val="none" w:sz="0" w:space="0" w:color="auto"/>
      </w:divBdr>
    </w:div>
    <w:div w:id="791217119">
      <w:bodyDiv w:val="1"/>
      <w:marLeft w:val="0"/>
      <w:marRight w:val="0"/>
      <w:marTop w:val="0"/>
      <w:marBottom w:val="0"/>
      <w:divBdr>
        <w:top w:val="none" w:sz="0" w:space="0" w:color="auto"/>
        <w:left w:val="none" w:sz="0" w:space="0" w:color="auto"/>
        <w:bottom w:val="none" w:sz="0" w:space="0" w:color="auto"/>
        <w:right w:val="none" w:sz="0" w:space="0" w:color="auto"/>
      </w:divBdr>
    </w:div>
    <w:div w:id="1098335613">
      <w:bodyDiv w:val="1"/>
      <w:marLeft w:val="0"/>
      <w:marRight w:val="0"/>
      <w:marTop w:val="0"/>
      <w:marBottom w:val="0"/>
      <w:divBdr>
        <w:top w:val="none" w:sz="0" w:space="0" w:color="auto"/>
        <w:left w:val="none" w:sz="0" w:space="0" w:color="auto"/>
        <w:bottom w:val="none" w:sz="0" w:space="0" w:color="auto"/>
        <w:right w:val="none" w:sz="0" w:space="0" w:color="auto"/>
      </w:divBdr>
      <w:divsChild>
        <w:div w:id="512691443">
          <w:marLeft w:val="0"/>
          <w:marRight w:val="0"/>
          <w:marTop w:val="0"/>
          <w:marBottom w:val="0"/>
          <w:divBdr>
            <w:top w:val="none" w:sz="0" w:space="0" w:color="auto"/>
            <w:left w:val="none" w:sz="0" w:space="0" w:color="auto"/>
            <w:bottom w:val="none" w:sz="0" w:space="0" w:color="auto"/>
            <w:right w:val="none" w:sz="0" w:space="0" w:color="auto"/>
          </w:divBdr>
          <w:divsChild>
            <w:div w:id="201523333">
              <w:marLeft w:val="0"/>
              <w:marRight w:val="0"/>
              <w:marTop w:val="0"/>
              <w:marBottom w:val="0"/>
              <w:divBdr>
                <w:top w:val="none" w:sz="0" w:space="0" w:color="auto"/>
                <w:left w:val="none" w:sz="0" w:space="0" w:color="auto"/>
                <w:bottom w:val="none" w:sz="0" w:space="0" w:color="auto"/>
                <w:right w:val="none" w:sz="0" w:space="0" w:color="auto"/>
              </w:divBdr>
            </w:div>
            <w:div w:id="204296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97854">
      <w:bodyDiv w:val="1"/>
      <w:marLeft w:val="0"/>
      <w:marRight w:val="0"/>
      <w:marTop w:val="0"/>
      <w:marBottom w:val="0"/>
      <w:divBdr>
        <w:top w:val="none" w:sz="0" w:space="0" w:color="auto"/>
        <w:left w:val="none" w:sz="0" w:space="0" w:color="auto"/>
        <w:bottom w:val="none" w:sz="0" w:space="0" w:color="auto"/>
        <w:right w:val="none" w:sz="0" w:space="0" w:color="auto"/>
      </w:divBdr>
    </w:div>
    <w:div w:id="1884710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17" Type="http://schemas.openxmlformats.org/officeDocument/2006/relationships/image" Target="media/image9.emf"/><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image" Target="media/image7.png"/><Relationship Id="rId10" Type="http://schemas.openxmlformats.org/officeDocument/2006/relationships/image" Target="media/image2.png"/><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1AB3F4-4C30-4E71-B0D1-18295B01D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Pages>
  <Words>1208</Words>
  <Characters>6887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Larriva</dc:creator>
  <cp:keywords/>
  <dc:description/>
  <cp:lastModifiedBy>Matt Larriva</cp:lastModifiedBy>
  <cp:revision>3</cp:revision>
  <dcterms:created xsi:type="dcterms:W3CDTF">2024-11-25T15:44:00Z</dcterms:created>
  <dcterms:modified xsi:type="dcterms:W3CDTF">2024-11-25T15:50:00Z</dcterms:modified>
</cp:coreProperties>
</file>